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95C400" w14:textId="77777777" w:rsidR="00747ED8" w:rsidRDefault="00747ED8" w:rsidP="00747ED8">
      <w:pPr>
        <w:ind w:firstLine="880"/>
        <w:jc w:val="center"/>
        <w:rPr>
          <w:rFonts w:ascii="微软雅黑" w:eastAsia="微软雅黑" w:hAnsi="微软雅黑"/>
          <w:sz w:val="44"/>
          <w:szCs w:val="44"/>
          <w:lang w:val="zh-CN"/>
        </w:rPr>
      </w:pPr>
    </w:p>
    <w:p w14:paraId="328D19AE" w14:textId="77777777" w:rsidR="00747ED8" w:rsidRDefault="00747ED8" w:rsidP="00747ED8">
      <w:pPr>
        <w:ind w:firstLineChars="0" w:firstLine="0"/>
        <w:jc w:val="left"/>
        <w:rPr>
          <w:rFonts w:ascii="微软雅黑" w:eastAsia="微软雅黑" w:hAnsi="微软雅黑"/>
          <w:sz w:val="32"/>
          <w:szCs w:val="32"/>
          <w:lang w:val="zh-CN"/>
        </w:rPr>
      </w:pPr>
    </w:p>
    <w:p w14:paraId="6A1EEE57" w14:textId="77777777" w:rsidR="00747ED8" w:rsidRDefault="00747ED8" w:rsidP="00747ED8">
      <w:pPr>
        <w:ind w:firstLineChars="0" w:firstLine="0"/>
        <w:jc w:val="left"/>
        <w:rPr>
          <w:rFonts w:ascii="微软雅黑" w:eastAsia="微软雅黑" w:hAnsi="微软雅黑"/>
          <w:sz w:val="32"/>
          <w:szCs w:val="32"/>
          <w:lang w:val="zh-CN"/>
        </w:rPr>
      </w:pPr>
    </w:p>
    <w:p w14:paraId="3FAA8068" w14:textId="788275F0" w:rsidR="00747ED8" w:rsidRPr="004115D6" w:rsidRDefault="00747ED8" w:rsidP="00747ED8">
      <w:pPr>
        <w:ind w:firstLineChars="0" w:firstLine="0"/>
        <w:jc w:val="left"/>
        <w:rPr>
          <w:rFonts w:ascii="微软雅黑" w:eastAsia="微软雅黑" w:hAnsi="微软雅黑"/>
          <w:b/>
          <w:sz w:val="32"/>
          <w:szCs w:val="32"/>
          <w:lang w:val="zh-CN"/>
        </w:rPr>
      </w:pPr>
      <w:r w:rsidRPr="004115D6">
        <w:rPr>
          <w:rFonts w:ascii="微软雅黑" w:eastAsia="微软雅黑" w:hAnsi="微软雅黑" w:hint="eastAsia"/>
          <w:sz w:val="32"/>
          <w:szCs w:val="32"/>
          <w:lang w:val="zh-CN"/>
        </w:rPr>
        <w:t>《</w:t>
      </w:r>
      <w:r>
        <w:rPr>
          <w:rFonts w:ascii="微软雅黑" w:eastAsia="微软雅黑" w:hAnsi="微软雅黑"/>
          <w:sz w:val="32"/>
          <w:szCs w:val="32"/>
          <w:lang w:val="zh-CN"/>
        </w:rPr>
        <w:t>W</w:t>
      </w:r>
      <w:r>
        <w:rPr>
          <w:rFonts w:ascii="微软雅黑" w:eastAsia="微软雅黑" w:hAnsi="微软雅黑" w:hint="eastAsia"/>
          <w:sz w:val="32"/>
          <w:szCs w:val="32"/>
          <w:lang w:val="zh-CN"/>
        </w:rPr>
        <w:t>eb程序设计</w:t>
      </w:r>
      <w:r w:rsidRPr="004115D6">
        <w:rPr>
          <w:rFonts w:ascii="微软雅黑" w:eastAsia="微软雅黑" w:hAnsi="微软雅黑" w:hint="eastAsia"/>
          <w:sz w:val="32"/>
          <w:szCs w:val="32"/>
          <w:lang w:val="zh-CN"/>
        </w:rPr>
        <w:t>》课程实验</w:t>
      </w:r>
      <w:r>
        <w:rPr>
          <w:rFonts w:ascii="微软雅黑" w:eastAsia="微软雅黑" w:hAnsi="微软雅黑" w:hint="eastAsia"/>
          <w:sz w:val="32"/>
          <w:szCs w:val="32"/>
          <w:lang w:val="zh-CN"/>
        </w:rPr>
        <w:t>指导</w:t>
      </w:r>
    </w:p>
    <w:p w14:paraId="0B0CF8D7" w14:textId="441BD5EE" w:rsidR="00747ED8" w:rsidRPr="00BF0EED" w:rsidRDefault="00747ED8" w:rsidP="00747ED8">
      <w:pPr>
        <w:ind w:firstLineChars="0" w:firstLine="0"/>
        <w:jc w:val="center"/>
        <w:rPr>
          <w:rFonts w:ascii="微软雅黑" w:eastAsia="微软雅黑" w:hAnsi="微软雅黑"/>
          <w:b/>
          <w:sz w:val="56"/>
          <w:szCs w:val="56"/>
          <w:lang w:val="zh-CN"/>
        </w:rPr>
      </w:pPr>
      <w:r w:rsidRPr="00BF0EED">
        <w:rPr>
          <w:rFonts w:ascii="微软雅黑" w:eastAsia="微软雅黑" w:hAnsi="微软雅黑" w:hint="eastAsia"/>
          <w:b/>
          <w:sz w:val="56"/>
          <w:szCs w:val="56"/>
          <w:lang w:val="zh-CN"/>
        </w:rPr>
        <w:t>实验</w:t>
      </w:r>
      <w:r>
        <w:rPr>
          <w:rFonts w:ascii="微软雅黑" w:eastAsia="微软雅黑" w:hAnsi="微软雅黑" w:hint="eastAsia"/>
          <w:b/>
          <w:sz w:val="56"/>
          <w:szCs w:val="56"/>
          <w:lang w:val="zh-CN"/>
        </w:rPr>
        <w:t>一 三种视图开发思路</w:t>
      </w:r>
      <w:r w:rsidRPr="00BF0EED">
        <w:rPr>
          <w:rFonts w:ascii="微软雅黑" w:eastAsia="微软雅黑" w:hAnsi="微软雅黑" w:hint="eastAsia"/>
          <w:b/>
          <w:sz w:val="56"/>
          <w:szCs w:val="56"/>
        </w:rPr>
        <w:t>实验</w:t>
      </w:r>
    </w:p>
    <w:p w14:paraId="0BB30888" w14:textId="77777777" w:rsidR="00747ED8" w:rsidRDefault="00747ED8" w:rsidP="00747ED8">
      <w:pPr>
        <w:ind w:firstLineChars="0" w:firstLine="0"/>
        <w:jc w:val="center"/>
        <w:rPr>
          <w:sz w:val="52"/>
          <w:szCs w:val="52"/>
        </w:rPr>
      </w:pPr>
    </w:p>
    <w:p w14:paraId="6E5AF443" w14:textId="77777777" w:rsidR="00747ED8" w:rsidRDefault="00747ED8" w:rsidP="00747ED8">
      <w:pPr>
        <w:jc w:val="center"/>
        <w:rPr>
          <w:lang w:val="zh-CN"/>
        </w:rPr>
      </w:pPr>
    </w:p>
    <w:p w14:paraId="3259AAA6" w14:textId="77777777" w:rsidR="00747ED8" w:rsidRDefault="00747ED8" w:rsidP="00747ED8">
      <w:pPr>
        <w:ind w:firstLineChars="0" w:firstLine="0"/>
        <w:rPr>
          <w:lang w:val="zh-CN"/>
        </w:rPr>
      </w:pPr>
    </w:p>
    <w:p w14:paraId="34F462F8" w14:textId="77777777" w:rsidR="00747ED8" w:rsidRDefault="00747ED8" w:rsidP="00747ED8">
      <w:pPr>
        <w:ind w:firstLineChars="0" w:firstLine="0"/>
        <w:rPr>
          <w:lang w:val="zh-CN"/>
        </w:rPr>
      </w:pPr>
    </w:p>
    <w:p w14:paraId="1E859492" w14:textId="77777777" w:rsidR="00747ED8" w:rsidRDefault="00747ED8" w:rsidP="00747ED8">
      <w:pPr>
        <w:ind w:firstLineChars="0" w:firstLine="0"/>
        <w:rPr>
          <w:lang w:val="zh-CN"/>
        </w:rPr>
      </w:pPr>
    </w:p>
    <w:p w14:paraId="05A15BAA" w14:textId="77777777" w:rsidR="00747ED8" w:rsidRDefault="00747ED8" w:rsidP="00747ED8">
      <w:pPr>
        <w:ind w:firstLineChars="0" w:firstLine="0"/>
        <w:rPr>
          <w:lang w:val="zh-CN"/>
        </w:rPr>
      </w:pPr>
    </w:p>
    <w:p w14:paraId="1A464C32" w14:textId="77777777" w:rsidR="00747ED8" w:rsidRDefault="00747ED8" w:rsidP="00747ED8">
      <w:pPr>
        <w:ind w:firstLineChars="0" w:firstLine="0"/>
        <w:rPr>
          <w:lang w:val="zh-CN"/>
        </w:rPr>
      </w:pPr>
    </w:p>
    <w:p w14:paraId="15E5DFED" w14:textId="77777777" w:rsidR="00747ED8" w:rsidRDefault="00747ED8" w:rsidP="00747ED8">
      <w:pPr>
        <w:ind w:firstLineChars="0" w:firstLine="0"/>
        <w:rPr>
          <w:lang w:val="zh-CN"/>
        </w:rPr>
      </w:pPr>
    </w:p>
    <w:p w14:paraId="2ECC3EB2" w14:textId="77777777" w:rsidR="00747ED8" w:rsidRDefault="00747ED8" w:rsidP="00747ED8">
      <w:pPr>
        <w:ind w:firstLineChars="0" w:firstLine="0"/>
        <w:rPr>
          <w:lang w:val="zh-CN"/>
        </w:rPr>
      </w:pPr>
    </w:p>
    <w:p w14:paraId="6C8E03F5" w14:textId="77777777" w:rsidR="00747ED8" w:rsidRDefault="00747ED8" w:rsidP="00747ED8">
      <w:pPr>
        <w:ind w:firstLineChars="0" w:firstLine="0"/>
        <w:rPr>
          <w:lang w:val="zh-CN"/>
        </w:rPr>
      </w:pPr>
    </w:p>
    <w:p w14:paraId="1F3AD148" w14:textId="77777777" w:rsidR="00747ED8" w:rsidRDefault="00747ED8" w:rsidP="00747ED8">
      <w:pPr>
        <w:ind w:firstLineChars="0" w:firstLine="0"/>
        <w:rPr>
          <w:lang w:val="zh-CN"/>
        </w:rPr>
      </w:pPr>
    </w:p>
    <w:p w14:paraId="2E7B73A0" w14:textId="77777777" w:rsidR="00747ED8" w:rsidRDefault="00747ED8" w:rsidP="00747ED8">
      <w:pPr>
        <w:ind w:firstLineChars="0" w:firstLine="0"/>
        <w:rPr>
          <w:lang w:val="zh-CN"/>
        </w:rPr>
      </w:pPr>
    </w:p>
    <w:p w14:paraId="510F8B01" w14:textId="77777777" w:rsidR="00747ED8" w:rsidRPr="002F4E45" w:rsidRDefault="00747ED8" w:rsidP="00747ED8">
      <w:pPr>
        <w:ind w:firstLine="880"/>
        <w:jc w:val="center"/>
        <w:rPr>
          <w:sz w:val="44"/>
          <w:szCs w:val="44"/>
          <w:lang w:val="zh-CN"/>
        </w:rPr>
      </w:pPr>
      <w:r>
        <w:rPr>
          <w:rFonts w:hint="eastAsia"/>
          <w:sz w:val="44"/>
          <w:szCs w:val="44"/>
          <w:lang w:val="zh-CN"/>
        </w:rPr>
        <w:t>2018</w:t>
      </w:r>
      <w:r w:rsidRPr="002F4E45">
        <w:rPr>
          <w:rFonts w:hint="eastAsia"/>
          <w:sz w:val="44"/>
          <w:szCs w:val="44"/>
          <w:lang w:val="zh-CN"/>
        </w:rPr>
        <w:t>年</w:t>
      </w:r>
      <w:r>
        <w:rPr>
          <w:rFonts w:hint="eastAsia"/>
          <w:sz w:val="44"/>
          <w:szCs w:val="44"/>
          <w:lang w:val="zh-CN"/>
        </w:rPr>
        <w:t>1</w:t>
      </w:r>
      <w:r w:rsidRPr="002F4E45">
        <w:rPr>
          <w:rFonts w:hint="eastAsia"/>
          <w:sz w:val="44"/>
          <w:szCs w:val="44"/>
          <w:lang w:val="zh-CN"/>
        </w:rPr>
        <w:t>月</w:t>
      </w:r>
      <w:r w:rsidRPr="002F4E45">
        <w:rPr>
          <w:sz w:val="44"/>
          <w:szCs w:val="44"/>
          <w:lang w:val="zh-CN"/>
        </w:rPr>
        <w:br w:type="page"/>
      </w:r>
    </w:p>
    <w:p w14:paraId="5C5482F3" w14:textId="77777777" w:rsidR="00747ED8" w:rsidRDefault="00747ED8" w:rsidP="00747ED8">
      <w:r>
        <w:rPr>
          <w:lang w:val="zh-CN"/>
        </w:rPr>
        <w:lastRenderedPageBreak/>
        <w:t>目录</w:t>
      </w:r>
    </w:p>
    <w:p w14:paraId="31307919" w14:textId="56242E6B" w:rsidR="00747ED8" w:rsidRPr="001C0511" w:rsidRDefault="00747ED8" w:rsidP="00747ED8">
      <w:pPr>
        <w:pStyle w:val="11"/>
        <w:tabs>
          <w:tab w:val="right" w:leader="dot" w:pos="8296"/>
        </w:tabs>
        <w:rPr>
          <w:rFonts w:ascii="等线" w:eastAsia="等线" w:hAnsi="等线"/>
          <w:noProof/>
          <w:sz w:val="24"/>
          <w:szCs w:val="24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03338444" w:history="1">
        <w:r w:rsidRPr="009770F1">
          <w:rPr>
            <w:rStyle w:val="a3"/>
            <w:noProof/>
          </w:rPr>
          <w:t>实验</w:t>
        </w:r>
        <w:r w:rsidR="00637E58">
          <w:rPr>
            <w:rStyle w:val="a3"/>
            <w:rFonts w:hint="eastAsia"/>
            <w:noProof/>
          </w:rPr>
          <w:t>一</w:t>
        </w:r>
        <w:r w:rsidRPr="009770F1">
          <w:rPr>
            <w:rStyle w:val="a3"/>
            <w:noProof/>
          </w:rPr>
          <w:t xml:space="preserve">  </w:t>
        </w:r>
        <w:r w:rsidR="00637E58">
          <w:rPr>
            <w:rStyle w:val="a3"/>
            <w:rFonts w:hint="eastAsia"/>
            <w:noProof/>
          </w:rPr>
          <w:t>三种布局适用面和开发思路</w:t>
        </w:r>
        <w:r w:rsidRPr="009770F1">
          <w:rPr>
            <w:rStyle w:val="a3"/>
            <w:noProof/>
          </w:rPr>
          <w:t>实验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_Toc503338444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BA27F3D" w14:textId="77777777" w:rsidR="00747ED8" w:rsidRPr="001C0511" w:rsidRDefault="00C97D81" w:rsidP="00747ED8">
      <w:pPr>
        <w:pStyle w:val="21"/>
        <w:tabs>
          <w:tab w:val="right" w:leader="dot" w:pos="8296"/>
        </w:tabs>
        <w:rPr>
          <w:rFonts w:ascii="等线" w:eastAsia="等线" w:hAnsi="等线"/>
          <w:noProof/>
          <w:sz w:val="24"/>
          <w:szCs w:val="24"/>
        </w:rPr>
      </w:pPr>
      <w:hyperlink w:anchor="_Toc503338445" w:history="1">
        <w:r w:rsidR="00747ED8" w:rsidRPr="009770F1">
          <w:rPr>
            <w:rStyle w:val="a3"/>
            <w:noProof/>
          </w:rPr>
          <w:t>实验目的</w:t>
        </w:r>
        <w:r w:rsidR="00747ED8">
          <w:rPr>
            <w:noProof/>
            <w:webHidden/>
          </w:rPr>
          <w:tab/>
        </w:r>
        <w:r w:rsidR="00747ED8">
          <w:rPr>
            <w:noProof/>
            <w:webHidden/>
          </w:rPr>
          <w:fldChar w:fldCharType="begin"/>
        </w:r>
        <w:r w:rsidR="00747ED8">
          <w:rPr>
            <w:noProof/>
            <w:webHidden/>
          </w:rPr>
          <w:instrText xml:space="preserve"> PAGEREF _Toc503338445 \h </w:instrText>
        </w:r>
        <w:r w:rsidR="00747ED8">
          <w:rPr>
            <w:noProof/>
            <w:webHidden/>
          </w:rPr>
        </w:r>
        <w:r w:rsidR="00747ED8">
          <w:rPr>
            <w:noProof/>
            <w:webHidden/>
          </w:rPr>
          <w:fldChar w:fldCharType="separate"/>
        </w:r>
        <w:r w:rsidR="00747ED8">
          <w:rPr>
            <w:noProof/>
            <w:webHidden/>
          </w:rPr>
          <w:t>3</w:t>
        </w:r>
        <w:r w:rsidR="00747ED8">
          <w:rPr>
            <w:noProof/>
            <w:webHidden/>
          </w:rPr>
          <w:fldChar w:fldCharType="end"/>
        </w:r>
      </w:hyperlink>
    </w:p>
    <w:p w14:paraId="13F801C2" w14:textId="77777777" w:rsidR="00747ED8" w:rsidRPr="001C0511" w:rsidRDefault="00C97D81" w:rsidP="00747ED8">
      <w:pPr>
        <w:pStyle w:val="21"/>
        <w:tabs>
          <w:tab w:val="right" w:leader="dot" w:pos="8296"/>
        </w:tabs>
        <w:rPr>
          <w:rFonts w:ascii="等线" w:eastAsia="等线" w:hAnsi="等线"/>
          <w:noProof/>
          <w:sz w:val="24"/>
          <w:szCs w:val="24"/>
        </w:rPr>
      </w:pPr>
      <w:hyperlink w:anchor="_Toc503338446" w:history="1">
        <w:r w:rsidR="00747ED8" w:rsidRPr="009770F1">
          <w:rPr>
            <w:rStyle w:val="a3"/>
            <w:noProof/>
          </w:rPr>
          <w:t>实验环境（硬</w:t>
        </w:r>
        <w:r w:rsidR="00747ED8" w:rsidRPr="009770F1">
          <w:rPr>
            <w:rStyle w:val="a3"/>
            <w:noProof/>
          </w:rPr>
          <w:t>/</w:t>
        </w:r>
        <w:r w:rsidR="00747ED8" w:rsidRPr="009770F1">
          <w:rPr>
            <w:rStyle w:val="a3"/>
            <w:noProof/>
          </w:rPr>
          <w:t>软件要求）</w:t>
        </w:r>
        <w:r w:rsidR="00747ED8">
          <w:rPr>
            <w:noProof/>
            <w:webHidden/>
          </w:rPr>
          <w:tab/>
        </w:r>
        <w:r w:rsidR="00747ED8">
          <w:rPr>
            <w:noProof/>
            <w:webHidden/>
          </w:rPr>
          <w:fldChar w:fldCharType="begin"/>
        </w:r>
        <w:r w:rsidR="00747ED8">
          <w:rPr>
            <w:noProof/>
            <w:webHidden/>
          </w:rPr>
          <w:instrText xml:space="preserve"> PAGEREF _Toc503338446 \h </w:instrText>
        </w:r>
        <w:r w:rsidR="00747ED8">
          <w:rPr>
            <w:noProof/>
            <w:webHidden/>
          </w:rPr>
        </w:r>
        <w:r w:rsidR="00747ED8">
          <w:rPr>
            <w:noProof/>
            <w:webHidden/>
          </w:rPr>
          <w:fldChar w:fldCharType="separate"/>
        </w:r>
        <w:r w:rsidR="00747ED8">
          <w:rPr>
            <w:noProof/>
            <w:webHidden/>
          </w:rPr>
          <w:t>3</w:t>
        </w:r>
        <w:r w:rsidR="00747ED8">
          <w:rPr>
            <w:noProof/>
            <w:webHidden/>
          </w:rPr>
          <w:fldChar w:fldCharType="end"/>
        </w:r>
      </w:hyperlink>
    </w:p>
    <w:p w14:paraId="2C68249A" w14:textId="77777777" w:rsidR="00747ED8" w:rsidRPr="001C0511" w:rsidRDefault="00C97D81" w:rsidP="00747ED8">
      <w:pPr>
        <w:pStyle w:val="21"/>
        <w:tabs>
          <w:tab w:val="right" w:leader="dot" w:pos="8296"/>
        </w:tabs>
        <w:rPr>
          <w:rFonts w:ascii="等线" w:eastAsia="等线" w:hAnsi="等线"/>
          <w:noProof/>
          <w:sz w:val="24"/>
          <w:szCs w:val="24"/>
        </w:rPr>
      </w:pPr>
      <w:hyperlink w:anchor="_Toc503338447" w:history="1">
        <w:r w:rsidR="00747ED8" w:rsidRPr="009770F1">
          <w:rPr>
            <w:rStyle w:val="a3"/>
            <w:noProof/>
          </w:rPr>
          <w:t>实验要求</w:t>
        </w:r>
        <w:r w:rsidR="00747ED8">
          <w:rPr>
            <w:noProof/>
            <w:webHidden/>
          </w:rPr>
          <w:tab/>
        </w:r>
        <w:r w:rsidR="00747ED8">
          <w:rPr>
            <w:noProof/>
            <w:webHidden/>
          </w:rPr>
          <w:fldChar w:fldCharType="begin"/>
        </w:r>
        <w:r w:rsidR="00747ED8">
          <w:rPr>
            <w:noProof/>
            <w:webHidden/>
          </w:rPr>
          <w:instrText xml:space="preserve"> PAGEREF _Toc503338447 \h </w:instrText>
        </w:r>
        <w:r w:rsidR="00747ED8">
          <w:rPr>
            <w:noProof/>
            <w:webHidden/>
          </w:rPr>
        </w:r>
        <w:r w:rsidR="00747ED8">
          <w:rPr>
            <w:noProof/>
            <w:webHidden/>
          </w:rPr>
          <w:fldChar w:fldCharType="separate"/>
        </w:r>
        <w:r w:rsidR="00747ED8">
          <w:rPr>
            <w:noProof/>
            <w:webHidden/>
          </w:rPr>
          <w:t>3</w:t>
        </w:r>
        <w:r w:rsidR="00747ED8">
          <w:rPr>
            <w:noProof/>
            <w:webHidden/>
          </w:rPr>
          <w:fldChar w:fldCharType="end"/>
        </w:r>
      </w:hyperlink>
    </w:p>
    <w:p w14:paraId="3250F978" w14:textId="77777777" w:rsidR="00747ED8" w:rsidRPr="001C0511" w:rsidRDefault="00C97D81" w:rsidP="00747ED8">
      <w:pPr>
        <w:pStyle w:val="21"/>
        <w:tabs>
          <w:tab w:val="right" w:leader="dot" w:pos="8296"/>
        </w:tabs>
        <w:rPr>
          <w:rFonts w:ascii="等线" w:eastAsia="等线" w:hAnsi="等线"/>
          <w:noProof/>
          <w:sz w:val="24"/>
          <w:szCs w:val="24"/>
        </w:rPr>
      </w:pPr>
      <w:hyperlink w:anchor="_Toc503338448" w:history="1">
        <w:r w:rsidR="00747ED8" w:rsidRPr="009770F1">
          <w:rPr>
            <w:rStyle w:val="a3"/>
            <w:noProof/>
          </w:rPr>
          <w:t>实验指导</w:t>
        </w:r>
        <w:r w:rsidR="00747ED8">
          <w:rPr>
            <w:noProof/>
            <w:webHidden/>
          </w:rPr>
          <w:tab/>
        </w:r>
        <w:r w:rsidR="00747ED8">
          <w:rPr>
            <w:noProof/>
            <w:webHidden/>
          </w:rPr>
          <w:fldChar w:fldCharType="begin"/>
        </w:r>
        <w:r w:rsidR="00747ED8">
          <w:rPr>
            <w:noProof/>
            <w:webHidden/>
          </w:rPr>
          <w:instrText xml:space="preserve"> PAGEREF _Toc503338448 \h </w:instrText>
        </w:r>
        <w:r w:rsidR="00747ED8">
          <w:rPr>
            <w:noProof/>
            <w:webHidden/>
          </w:rPr>
        </w:r>
        <w:r w:rsidR="00747ED8">
          <w:rPr>
            <w:noProof/>
            <w:webHidden/>
          </w:rPr>
          <w:fldChar w:fldCharType="separate"/>
        </w:r>
        <w:r w:rsidR="00747ED8">
          <w:rPr>
            <w:noProof/>
            <w:webHidden/>
          </w:rPr>
          <w:t>4</w:t>
        </w:r>
        <w:r w:rsidR="00747ED8">
          <w:rPr>
            <w:noProof/>
            <w:webHidden/>
          </w:rPr>
          <w:fldChar w:fldCharType="end"/>
        </w:r>
      </w:hyperlink>
    </w:p>
    <w:p w14:paraId="677F3C0B" w14:textId="2F8F45A5" w:rsidR="00747ED8" w:rsidRPr="001C0511" w:rsidRDefault="00C97D81" w:rsidP="00747ED8">
      <w:pPr>
        <w:pStyle w:val="31"/>
        <w:tabs>
          <w:tab w:val="right" w:leader="dot" w:pos="8296"/>
        </w:tabs>
        <w:rPr>
          <w:rFonts w:ascii="等线" w:eastAsia="等线" w:hAnsi="等线"/>
          <w:noProof/>
          <w:sz w:val="24"/>
          <w:szCs w:val="24"/>
        </w:rPr>
      </w:pPr>
      <w:hyperlink w:anchor="_Toc503338449" w:history="1">
        <w:r w:rsidR="00747ED8" w:rsidRPr="009770F1">
          <w:rPr>
            <w:rStyle w:val="a3"/>
            <w:noProof/>
          </w:rPr>
          <w:t>1</w:t>
        </w:r>
        <w:r w:rsidR="00496D0D">
          <w:rPr>
            <w:rStyle w:val="a3"/>
            <w:rFonts w:hint="eastAsia"/>
            <w:noProof/>
          </w:rPr>
          <w:t>.</w:t>
        </w:r>
        <w:r w:rsidR="00496D0D">
          <w:rPr>
            <w:rStyle w:val="a3"/>
            <w:rFonts w:hint="eastAsia"/>
            <w:noProof/>
          </w:rPr>
          <w:t>三种布局适用面介绍</w:t>
        </w:r>
        <w:r w:rsidR="00747ED8">
          <w:rPr>
            <w:noProof/>
            <w:webHidden/>
          </w:rPr>
          <w:tab/>
        </w:r>
        <w:r w:rsidR="00747ED8">
          <w:rPr>
            <w:noProof/>
            <w:webHidden/>
          </w:rPr>
          <w:fldChar w:fldCharType="begin"/>
        </w:r>
        <w:r w:rsidR="00747ED8">
          <w:rPr>
            <w:noProof/>
            <w:webHidden/>
          </w:rPr>
          <w:instrText xml:space="preserve"> PAGEREF _Toc503338449 \h </w:instrText>
        </w:r>
        <w:r w:rsidR="00747ED8">
          <w:rPr>
            <w:noProof/>
            <w:webHidden/>
          </w:rPr>
        </w:r>
        <w:r w:rsidR="00747ED8">
          <w:rPr>
            <w:noProof/>
            <w:webHidden/>
          </w:rPr>
          <w:fldChar w:fldCharType="separate"/>
        </w:r>
        <w:r w:rsidR="00747ED8">
          <w:rPr>
            <w:noProof/>
            <w:webHidden/>
          </w:rPr>
          <w:t>4</w:t>
        </w:r>
        <w:r w:rsidR="00747ED8">
          <w:rPr>
            <w:noProof/>
            <w:webHidden/>
          </w:rPr>
          <w:fldChar w:fldCharType="end"/>
        </w:r>
      </w:hyperlink>
    </w:p>
    <w:p w14:paraId="172F6ED4" w14:textId="3E734B8D" w:rsidR="00747ED8" w:rsidRPr="001C0511" w:rsidRDefault="002F411E" w:rsidP="00747ED8">
      <w:pPr>
        <w:pStyle w:val="31"/>
        <w:tabs>
          <w:tab w:val="right" w:leader="dot" w:pos="8296"/>
        </w:tabs>
        <w:rPr>
          <w:rFonts w:ascii="等线" w:eastAsia="等线" w:hAnsi="等线"/>
          <w:noProof/>
          <w:sz w:val="24"/>
          <w:szCs w:val="24"/>
        </w:rPr>
      </w:pPr>
      <w:hyperlink w:anchor="_Toc503338450" w:history="1">
        <w:r w:rsidR="00747ED8" w:rsidRPr="009770F1">
          <w:rPr>
            <w:rStyle w:val="a3"/>
            <w:noProof/>
          </w:rPr>
          <w:t>2</w:t>
        </w:r>
        <w:r w:rsidR="00496D0D">
          <w:rPr>
            <w:rStyle w:val="a3"/>
            <w:noProof/>
          </w:rPr>
          <w:t>.</w:t>
        </w:r>
        <w:r w:rsidR="00496D0D">
          <w:rPr>
            <w:rStyle w:val="a3"/>
            <w:rFonts w:hint="eastAsia"/>
            <w:noProof/>
          </w:rPr>
          <w:t>开发思路介绍</w:t>
        </w:r>
        <w:r w:rsidR="00747ED8">
          <w:rPr>
            <w:noProof/>
            <w:webHidden/>
          </w:rPr>
          <w:tab/>
        </w:r>
        <w:r w:rsidR="00747ED8">
          <w:rPr>
            <w:noProof/>
            <w:webHidden/>
          </w:rPr>
          <w:fldChar w:fldCharType="begin"/>
        </w:r>
        <w:r w:rsidR="00747ED8">
          <w:rPr>
            <w:noProof/>
            <w:webHidden/>
          </w:rPr>
          <w:instrText xml:space="preserve"> PAGEREF _Toc503338450 \h </w:instrText>
        </w:r>
        <w:r w:rsidR="00747ED8">
          <w:rPr>
            <w:noProof/>
            <w:webHidden/>
          </w:rPr>
        </w:r>
        <w:r w:rsidR="00747ED8">
          <w:rPr>
            <w:noProof/>
            <w:webHidden/>
          </w:rPr>
          <w:fldChar w:fldCharType="separate"/>
        </w:r>
        <w:r w:rsidR="00747ED8">
          <w:rPr>
            <w:noProof/>
            <w:webHidden/>
          </w:rPr>
          <w:t>4</w:t>
        </w:r>
        <w:r w:rsidR="00747ED8">
          <w:rPr>
            <w:noProof/>
            <w:webHidden/>
          </w:rPr>
          <w:fldChar w:fldCharType="end"/>
        </w:r>
      </w:hyperlink>
    </w:p>
    <w:p w14:paraId="11BB8606" w14:textId="77777777" w:rsidR="00747ED8" w:rsidRPr="001C0511" w:rsidRDefault="00C97D81" w:rsidP="00747ED8">
      <w:pPr>
        <w:pStyle w:val="21"/>
        <w:tabs>
          <w:tab w:val="right" w:leader="dot" w:pos="8296"/>
        </w:tabs>
        <w:rPr>
          <w:rFonts w:ascii="等线" w:eastAsia="等线" w:hAnsi="等线"/>
          <w:noProof/>
          <w:sz w:val="24"/>
          <w:szCs w:val="24"/>
        </w:rPr>
      </w:pPr>
      <w:hyperlink w:anchor="_Toc503338451" w:history="1">
        <w:r w:rsidR="00747ED8" w:rsidRPr="009770F1">
          <w:rPr>
            <w:rStyle w:val="a3"/>
            <w:noProof/>
          </w:rPr>
          <w:t>实验后续任务</w:t>
        </w:r>
        <w:r w:rsidR="00747ED8">
          <w:rPr>
            <w:noProof/>
            <w:webHidden/>
          </w:rPr>
          <w:tab/>
        </w:r>
        <w:r w:rsidR="00747ED8">
          <w:rPr>
            <w:noProof/>
            <w:webHidden/>
          </w:rPr>
          <w:fldChar w:fldCharType="begin"/>
        </w:r>
        <w:r w:rsidR="00747ED8">
          <w:rPr>
            <w:noProof/>
            <w:webHidden/>
          </w:rPr>
          <w:instrText xml:space="preserve"> PAGEREF _Toc503338451 \h </w:instrText>
        </w:r>
        <w:r w:rsidR="00747ED8">
          <w:rPr>
            <w:noProof/>
            <w:webHidden/>
          </w:rPr>
        </w:r>
        <w:r w:rsidR="00747ED8">
          <w:rPr>
            <w:noProof/>
            <w:webHidden/>
          </w:rPr>
          <w:fldChar w:fldCharType="separate"/>
        </w:r>
        <w:r w:rsidR="00747ED8">
          <w:rPr>
            <w:noProof/>
            <w:webHidden/>
          </w:rPr>
          <w:t>4</w:t>
        </w:r>
        <w:r w:rsidR="00747ED8">
          <w:rPr>
            <w:noProof/>
            <w:webHidden/>
          </w:rPr>
          <w:fldChar w:fldCharType="end"/>
        </w:r>
      </w:hyperlink>
    </w:p>
    <w:p w14:paraId="621140D6" w14:textId="77777777" w:rsidR="00747ED8" w:rsidRDefault="00747ED8" w:rsidP="00747ED8">
      <w:r>
        <w:rPr>
          <w:b/>
          <w:bCs/>
          <w:lang w:val="zh-CN"/>
        </w:rPr>
        <w:fldChar w:fldCharType="end"/>
      </w:r>
    </w:p>
    <w:p w14:paraId="4AF13579" w14:textId="77777777" w:rsidR="00747ED8" w:rsidRDefault="00747ED8" w:rsidP="00747ED8"/>
    <w:p w14:paraId="229D33BB" w14:textId="77777777" w:rsidR="00747ED8" w:rsidRDefault="00747ED8" w:rsidP="00747ED8">
      <w:pPr>
        <w:ind w:firstLineChars="0" w:firstLine="0"/>
      </w:pPr>
      <w:r>
        <w:br w:type="page"/>
      </w:r>
    </w:p>
    <w:p w14:paraId="03D65F6F" w14:textId="157E6B78" w:rsidR="00747ED8" w:rsidRPr="00485552" w:rsidRDefault="00747ED8" w:rsidP="00747ED8">
      <w:pPr>
        <w:pStyle w:val="1"/>
        <w:spacing w:after="156"/>
      </w:pPr>
      <w:bookmarkStart w:id="0" w:name="_Toc503338444"/>
      <w:r w:rsidRPr="00485552">
        <w:rPr>
          <w:rFonts w:hint="eastAsia"/>
        </w:rPr>
        <w:lastRenderedPageBreak/>
        <w:t>实验</w:t>
      </w:r>
      <w:r w:rsidR="00EA39EE">
        <w:rPr>
          <w:rFonts w:hint="eastAsia"/>
        </w:rPr>
        <w:t>一</w:t>
      </w:r>
      <w:r>
        <w:rPr>
          <w:rFonts w:hint="eastAsia"/>
        </w:rPr>
        <w:t xml:space="preserve">  </w:t>
      </w:r>
      <w:r w:rsidR="00EA39EE">
        <w:rPr>
          <w:rFonts w:hint="eastAsia"/>
        </w:rPr>
        <w:t>自定义工作台基本介绍</w:t>
      </w:r>
      <w:r w:rsidRPr="00525577">
        <w:rPr>
          <w:rFonts w:hint="eastAsia"/>
        </w:rPr>
        <w:t>实验</w:t>
      </w:r>
      <w:bookmarkEnd w:id="0"/>
    </w:p>
    <w:p w14:paraId="5217D846" w14:textId="77777777" w:rsidR="00747ED8" w:rsidRPr="002E4993" w:rsidRDefault="00747ED8" w:rsidP="00747ED8">
      <w:pPr>
        <w:pStyle w:val="2"/>
      </w:pPr>
      <w:bookmarkStart w:id="1" w:name="_Toc503338445"/>
      <w:r w:rsidRPr="002E4993">
        <w:t>实验目的</w:t>
      </w:r>
      <w:bookmarkEnd w:id="1"/>
    </w:p>
    <w:p w14:paraId="23A33999" w14:textId="1BE14CC8" w:rsidR="00747ED8" w:rsidRDefault="00637E58" w:rsidP="00747ED8">
      <w:pPr>
        <w:numPr>
          <w:ilvl w:val="0"/>
          <w:numId w:val="2"/>
        </w:numPr>
        <w:ind w:firstLineChars="0"/>
      </w:pPr>
      <w:r>
        <w:rPr>
          <w:rFonts w:hint="eastAsia"/>
        </w:rPr>
        <w:t>三种布局使用面介绍</w:t>
      </w:r>
    </w:p>
    <w:p w14:paraId="47E56E56" w14:textId="3044DB4B" w:rsidR="00747ED8" w:rsidRDefault="00637E58" w:rsidP="00747ED8">
      <w:pPr>
        <w:numPr>
          <w:ilvl w:val="0"/>
          <w:numId w:val="2"/>
        </w:numPr>
        <w:ind w:firstLineChars="0"/>
      </w:pPr>
      <w:r>
        <w:rPr>
          <w:rFonts w:hint="eastAsia"/>
        </w:rPr>
        <w:t>开发思路介绍</w:t>
      </w:r>
    </w:p>
    <w:p w14:paraId="47C6A538" w14:textId="77777777" w:rsidR="00747ED8" w:rsidRPr="002E4993" w:rsidRDefault="00747ED8" w:rsidP="00747ED8">
      <w:pPr>
        <w:pStyle w:val="2"/>
      </w:pPr>
      <w:bookmarkStart w:id="2" w:name="_Toc503338446"/>
      <w:r w:rsidRPr="002E4993">
        <w:t>实验环境（硬</w:t>
      </w:r>
      <w:r w:rsidRPr="002E4993">
        <w:t>/</w:t>
      </w:r>
      <w:r>
        <w:t>软件要求）</w:t>
      </w:r>
      <w:bookmarkEnd w:id="2"/>
    </w:p>
    <w:p w14:paraId="2ABD363A" w14:textId="77777777" w:rsidR="00747ED8" w:rsidRDefault="00747ED8" w:rsidP="00747ED8">
      <w:pPr>
        <w:numPr>
          <w:ilvl w:val="0"/>
          <w:numId w:val="1"/>
        </w:numPr>
        <w:ind w:firstLineChars="0"/>
      </w:pPr>
      <w:r w:rsidRPr="00360345">
        <w:t>本实验需要计算机设备一套，需要安装</w:t>
      </w:r>
      <w:r w:rsidRPr="00360345">
        <w:rPr>
          <w:rFonts w:hint="eastAsia"/>
        </w:rPr>
        <w:t>的</w:t>
      </w:r>
      <w:r w:rsidRPr="00360345">
        <w:t>软件有：</w:t>
      </w:r>
      <w:r w:rsidRPr="00360345">
        <w:t xml:space="preserve"> </w:t>
      </w:r>
      <w:r>
        <w:rPr>
          <w:rFonts w:hint="eastAsia"/>
        </w:rPr>
        <w:t>Apache</w:t>
      </w:r>
      <w:r>
        <w:rPr>
          <w:rFonts w:hint="eastAsia"/>
        </w:rPr>
        <w:t>服务器、</w:t>
      </w:r>
      <w:r>
        <w:rPr>
          <w:rFonts w:hint="eastAsia"/>
        </w:rPr>
        <w:t>MySQL</w:t>
      </w:r>
      <w:r>
        <w:rPr>
          <w:rFonts w:hint="eastAsia"/>
        </w:rPr>
        <w:t>数据库、</w:t>
      </w:r>
      <w:r>
        <w:rPr>
          <w:rFonts w:hint="eastAsia"/>
        </w:rPr>
        <w:t>PHP</w:t>
      </w:r>
      <w:r>
        <w:rPr>
          <w:rFonts w:hint="eastAsia"/>
        </w:rPr>
        <w:t>解释容器、</w:t>
      </w:r>
      <w:r>
        <w:rPr>
          <w:rFonts w:hint="eastAsia"/>
        </w:rPr>
        <w:t>Sublime</w:t>
      </w:r>
      <w:r w:rsidRPr="00360345">
        <w:rPr>
          <w:rFonts w:hint="eastAsia"/>
        </w:rPr>
        <w:t>、</w:t>
      </w:r>
      <w:r>
        <w:rPr>
          <w:rFonts w:hint="eastAsia"/>
        </w:rPr>
        <w:t>Chrome</w:t>
      </w:r>
      <w:r>
        <w:rPr>
          <w:rFonts w:hint="eastAsia"/>
        </w:rPr>
        <w:t>浏览器等</w:t>
      </w:r>
      <w:r w:rsidRPr="00360345">
        <w:rPr>
          <w:rFonts w:hint="eastAsia"/>
        </w:rPr>
        <w:t>。</w:t>
      </w:r>
    </w:p>
    <w:p w14:paraId="37D62397" w14:textId="77777777" w:rsidR="00747ED8" w:rsidRDefault="00747ED8" w:rsidP="00747ED8">
      <w:pPr>
        <w:ind w:firstLineChars="0" w:firstLine="0"/>
        <w:sectPr w:rsidR="00747ED8" w:rsidSect="00966F72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D202D80" w14:textId="77777777" w:rsidR="00747ED8" w:rsidRPr="00360345" w:rsidRDefault="00747ED8" w:rsidP="00747ED8">
      <w:pPr>
        <w:ind w:firstLineChars="0" w:firstLine="0"/>
      </w:pPr>
    </w:p>
    <w:p w14:paraId="467E5294" w14:textId="77777777" w:rsidR="00747ED8" w:rsidRDefault="00747ED8" w:rsidP="00747ED8">
      <w:pPr>
        <w:pStyle w:val="2"/>
      </w:pPr>
      <w:bookmarkStart w:id="3" w:name="_Toc503338447"/>
      <w:r>
        <w:rPr>
          <w:rFonts w:hint="eastAsia"/>
        </w:rPr>
        <w:t>实验要求</w:t>
      </w:r>
      <w:bookmarkEnd w:id="3"/>
    </w:p>
    <w:p w14:paraId="73A5B8B8" w14:textId="1FD90F02" w:rsidR="00747ED8" w:rsidRDefault="00753F1D" w:rsidP="00753F1D">
      <w:pPr>
        <w:ind w:firstLineChars="0" w:firstLine="0"/>
      </w:pPr>
      <w:r>
        <w:tab/>
        <w:t xml:space="preserve">1.  </w:t>
      </w:r>
      <w:r>
        <w:rPr>
          <w:rFonts w:hint="eastAsia"/>
        </w:rPr>
        <w:t>了解三种布局适用面</w:t>
      </w:r>
    </w:p>
    <w:p w14:paraId="5A7F58FA" w14:textId="43CECBE7" w:rsidR="00753F1D" w:rsidRPr="005F0A73" w:rsidRDefault="00753F1D" w:rsidP="00753F1D">
      <w:pPr>
        <w:ind w:firstLineChars="0" w:firstLine="0"/>
      </w:pPr>
      <w:r>
        <w:tab/>
        <w:t>2</w:t>
      </w:r>
      <w:r>
        <w:rPr>
          <w:rFonts w:hint="eastAsia"/>
        </w:rPr>
        <w:t>.</w:t>
      </w:r>
      <w:r>
        <w:t xml:space="preserve">  </w:t>
      </w:r>
      <w:r>
        <w:rPr>
          <w:rFonts w:hint="eastAsia"/>
        </w:rPr>
        <w:t>开发思路介绍</w:t>
      </w:r>
    </w:p>
    <w:p w14:paraId="37AC625B" w14:textId="77777777" w:rsidR="00747ED8" w:rsidRDefault="00747ED8" w:rsidP="00747ED8">
      <w:pPr>
        <w:pStyle w:val="2"/>
      </w:pPr>
      <w:bookmarkStart w:id="4" w:name="_Toc503338448"/>
      <w:r>
        <w:rPr>
          <w:rFonts w:hint="eastAsia"/>
        </w:rPr>
        <w:t>实验指导</w:t>
      </w:r>
      <w:bookmarkEnd w:id="4"/>
    </w:p>
    <w:p w14:paraId="5C343FB6" w14:textId="607690B2" w:rsidR="00753F1D" w:rsidRDefault="00753F1D" w:rsidP="00753F1D">
      <w:pPr>
        <w:pStyle w:val="3"/>
      </w:pPr>
      <w:r>
        <w:rPr>
          <w:rFonts w:hint="eastAsia"/>
        </w:rPr>
        <w:t xml:space="preserve">1 </w:t>
      </w:r>
      <w:r>
        <w:rPr>
          <w:rFonts w:hint="eastAsia"/>
        </w:rPr>
        <w:t>三种布局的适用面介绍</w:t>
      </w:r>
    </w:p>
    <w:p w14:paraId="2C303378" w14:textId="3037E760" w:rsidR="00753F1D" w:rsidRDefault="00753F1D" w:rsidP="00753F1D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）大</w:t>
      </w:r>
      <w:ins w:id="5" w:author="Zhenming Yuan" w:date="2018-03-14T13:10:00Z">
        <w:r w:rsidR="00A312C2">
          <w:rPr>
            <w:rFonts w:hint="eastAsia"/>
          </w:rPr>
          <w:t>视口</w:t>
        </w:r>
      </w:ins>
      <w:r>
        <w:rPr>
          <w:rFonts w:hint="eastAsia"/>
        </w:rPr>
        <w:t>布局：</w:t>
      </w:r>
    </w:p>
    <w:p w14:paraId="628CA399" w14:textId="7C260220" w:rsidR="00753F1D" w:rsidRDefault="00753F1D" w:rsidP="00753F1D">
      <w:r>
        <w:rPr>
          <w:rFonts w:hint="eastAsia"/>
        </w:rPr>
        <w:t>采用表格的方式显示某类信息的所有信息，</w:t>
      </w:r>
      <w:r w:rsidR="00274CED">
        <w:rPr>
          <w:rFonts w:hint="eastAsia"/>
        </w:rPr>
        <w:t>需要</w:t>
      </w:r>
      <w:r w:rsidR="001E257C">
        <w:rPr>
          <w:rFonts w:hint="eastAsia"/>
        </w:rPr>
        <w:t>查看大量记录的详细记录时使用表格布局显示</w:t>
      </w:r>
    </w:p>
    <w:p w14:paraId="592C8022" w14:textId="25366BCF" w:rsidR="00EA144D" w:rsidRDefault="00EA144D" w:rsidP="00753F1D">
      <w:r>
        <w:rPr>
          <w:rFonts w:hint="eastAsia"/>
        </w:rPr>
        <w:t>效果图如下：</w:t>
      </w:r>
    </w:p>
    <w:p w14:paraId="33D29AE6" w14:textId="77777777" w:rsidR="00EA144D" w:rsidRDefault="00EA144D" w:rsidP="00753F1D"/>
    <w:p w14:paraId="36E4E8F9" w14:textId="7A0561E8" w:rsidR="00753F1D" w:rsidRDefault="00753F1D" w:rsidP="00753F1D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）中</w:t>
      </w:r>
      <w:ins w:id="6" w:author="Zhenming Yuan" w:date="2018-03-14T13:11:00Z">
        <w:r w:rsidR="00A312C2">
          <w:rPr>
            <w:rFonts w:hint="eastAsia"/>
          </w:rPr>
          <w:t>视口</w:t>
        </w:r>
      </w:ins>
      <w:r>
        <w:rPr>
          <w:rFonts w:hint="eastAsia"/>
        </w:rPr>
        <w:t>布局</w:t>
      </w:r>
    </w:p>
    <w:p w14:paraId="564561AE" w14:textId="318D33F6" w:rsidR="001E257C" w:rsidRDefault="001E257C" w:rsidP="00753F1D">
      <w:r>
        <w:rPr>
          <w:rFonts w:hint="eastAsia"/>
        </w:rPr>
        <w:t>采用信息卡片的方式来显示内容，通过图标、颜色和适当的文字说明来传递重要信息，在需要概括统揽和只需要获取重要信息时采用中布局显示。</w:t>
      </w:r>
    </w:p>
    <w:p w14:paraId="110F2602" w14:textId="7B35B987" w:rsidR="00EA144D" w:rsidRDefault="00EA144D" w:rsidP="00753F1D">
      <w:r>
        <w:rPr>
          <w:rFonts w:hint="eastAsia"/>
        </w:rPr>
        <w:t>效果图如下：</w:t>
      </w:r>
    </w:p>
    <w:p w14:paraId="571B7497" w14:textId="77777777" w:rsidR="00EA144D" w:rsidRDefault="00EA144D" w:rsidP="00753F1D"/>
    <w:p w14:paraId="210C4880" w14:textId="3B8A0096" w:rsidR="00753F1D" w:rsidRPr="00753F1D" w:rsidRDefault="00753F1D" w:rsidP="00753F1D">
      <w:r>
        <w:rPr>
          <w:rFonts w:hint="eastAsia"/>
        </w:rPr>
        <w:lastRenderedPageBreak/>
        <w:t>（</w:t>
      </w:r>
      <w:r>
        <w:rPr>
          <w:rFonts w:hint="eastAsia"/>
        </w:rPr>
        <w:t>3</w:t>
      </w:r>
      <w:r>
        <w:rPr>
          <w:rFonts w:hint="eastAsia"/>
        </w:rPr>
        <w:t>）小</w:t>
      </w:r>
      <w:ins w:id="7" w:author="Zhenming Yuan" w:date="2018-03-14T13:11:00Z">
        <w:r w:rsidR="00A312C2">
          <w:rPr>
            <w:rFonts w:hint="eastAsia"/>
          </w:rPr>
          <w:t>视口</w:t>
        </w:r>
      </w:ins>
      <w:r>
        <w:rPr>
          <w:rFonts w:hint="eastAsia"/>
        </w:rPr>
        <w:t>布局</w:t>
      </w:r>
    </w:p>
    <w:p w14:paraId="66541661" w14:textId="5354AB22" w:rsidR="00753F1D" w:rsidRDefault="001E257C" w:rsidP="00753F1D">
      <w:pPr>
        <w:ind w:firstLineChars="0" w:firstLine="0"/>
      </w:pPr>
      <w:r>
        <w:tab/>
      </w:r>
      <w:r>
        <w:rPr>
          <w:rFonts w:hint="eastAsia"/>
        </w:rPr>
        <w:t>采用图标的方式显示内容，显示内容</w:t>
      </w:r>
      <w:r>
        <w:rPr>
          <w:rFonts w:hint="eastAsia"/>
        </w:rPr>
        <w:t xml:space="preserve"> </w:t>
      </w:r>
      <w:r>
        <w:rPr>
          <w:rFonts w:hint="eastAsia"/>
        </w:rPr>
        <w:t>只包括一个索引信息</w:t>
      </w:r>
      <w:r w:rsidR="00B2155A">
        <w:rPr>
          <w:rFonts w:hint="eastAsia"/>
        </w:rPr>
        <w:t>和图标。在不需要查看信息或者只要查看</w:t>
      </w:r>
      <w:r w:rsidR="005C7525">
        <w:rPr>
          <w:rFonts w:hint="eastAsia"/>
        </w:rPr>
        <w:t>一条记录的某些重要消息时</w:t>
      </w:r>
      <w:r w:rsidR="00903152">
        <w:rPr>
          <w:rFonts w:hint="eastAsia"/>
        </w:rPr>
        <w:t>并且空间较少时</w:t>
      </w:r>
      <w:r w:rsidR="005C7525">
        <w:rPr>
          <w:rFonts w:hint="eastAsia"/>
        </w:rPr>
        <w:t>使用小布局。</w:t>
      </w:r>
    </w:p>
    <w:p w14:paraId="72360EDD" w14:textId="516AD8A9" w:rsidR="00EA144D" w:rsidRPr="00753F1D" w:rsidRDefault="00EA144D" w:rsidP="00EA144D">
      <w:pPr>
        <w:ind w:firstLineChars="0"/>
      </w:pPr>
      <w:r>
        <w:rPr>
          <w:rFonts w:hint="eastAsia"/>
        </w:rPr>
        <w:t>效果图如下：</w:t>
      </w:r>
    </w:p>
    <w:p w14:paraId="2E2CF027" w14:textId="0D5BAE49" w:rsidR="00D14A0D" w:rsidRDefault="00747ED8" w:rsidP="00D14A0D">
      <w:pPr>
        <w:pStyle w:val="3"/>
      </w:pPr>
      <w:bookmarkStart w:id="8" w:name="_Toc503338450"/>
      <w:r>
        <w:rPr>
          <w:rFonts w:hint="eastAsia"/>
        </w:rPr>
        <w:t>2</w:t>
      </w:r>
      <w:bookmarkEnd w:id="8"/>
      <w:r w:rsidR="00D14A0D">
        <w:t xml:space="preserve"> </w:t>
      </w:r>
      <w:r w:rsidR="00D14A0D">
        <w:rPr>
          <w:rFonts w:hint="eastAsia"/>
        </w:rPr>
        <w:t>开发思路介绍</w:t>
      </w:r>
    </w:p>
    <w:p w14:paraId="17516AC3" w14:textId="7ED3214A" w:rsidR="007B7BD6" w:rsidRDefault="007B7BD6" w:rsidP="007B7BD6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）三种布局切换思路</w:t>
      </w:r>
    </w:p>
    <w:p w14:paraId="1FCDC49C" w14:textId="20EECA7B" w:rsidR="00951D97" w:rsidRDefault="00260CD9" w:rsidP="000372B1">
      <w:r>
        <w:tab/>
      </w:r>
      <w:r>
        <w:rPr>
          <w:rFonts w:hint="eastAsia"/>
        </w:rPr>
        <w:t>一张功能卡片只有一个功能卡片容器。</w:t>
      </w:r>
      <w:r w:rsidR="00257520">
        <w:rPr>
          <w:rFonts w:hint="eastAsia"/>
        </w:rPr>
        <w:t>三种布局中功能卡片的外框和头部信息不改变。大布局因为表格形式的特殊独立放入表格容器中。中和小布局存在相似性，可放入同一容器中</w:t>
      </w:r>
      <w:r w:rsidR="00951D97">
        <w:rPr>
          <w:rFonts w:hint="eastAsia"/>
        </w:rPr>
        <w:t>。</w:t>
      </w:r>
      <w:r w:rsidR="00031B55">
        <w:rPr>
          <w:rFonts w:hint="eastAsia"/>
        </w:rPr>
        <w:t>将</w:t>
      </w:r>
      <w:r>
        <w:rPr>
          <w:rFonts w:hint="eastAsia"/>
        </w:rPr>
        <w:t>以上两个容器都</w:t>
      </w:r>
      <w:r w:rsidR="000372B1">
        <w:rPr>
          <w:rFonts w:hint="eastAsia"/>
        </w:rPr>
        <w:t>写</w:t>
      </w:r>
      <w:r w:rsidR="00031B55">
        <w:rPr>
          <w:rFonts w:hint="eastAsia"/>
        </w:rPr>
        <w:t>入一个功能卡片容器中。</w:t>
      </w:r>
      <w:r w:rsidR="00951D97">
        <w:rPr>
          <w:rFonts w:hint="eastAsia"/>
        </w:rPr>
        <w:t>在拖动过程中判断功能卡片容器宽度变化是否达到布局临界值，根据结果选择相应的布局。大中布局切换通过隐藏其中一个容器显示另一个容器实现。小中布局切换通过</w:t>
      </w:r>
      <w:ins w:id="9" w:author="Zhenming Yuan" w:date="2018-03-14T13:11:00Z">
        <w:r w:rsidR="00A312C2">
          <w:rPr>
            <w:rFonts w:hint="eastAsia"/>
          </w:rPr>
          <w:t>JS</w:t>
        </w:r>
      </w:ins>
      <w:del w:id="10" w:author="Zhenming Yuan" w:date="2018-03-14T13:11:00Z">
        <w:r w:rsidR="00951D97" w:rsidDel="00A312C2">
          <w:rPr>
            <w:rFonts w:hint="eastAsia"/>
          </w:rPr>
          <w:delText>js</w:delText>
        </w:r>
      </w:del>
      <w:r w:rsidR="00951D97">
        <w:rPr>
          <w:rFonts w:hint="eastAsia"/>
        </w:rPr>
        <w:t>添加不同</w:t>
      </w:r>
      <w:commentRangeStart w:id="11"/>
      <w:del w:id="12" w:author="Zhenming Yuan" w:date="2018-03-14T13:11:00Z">
        <w:r w:rsidR="00951D97" w:rsidDel="00A312C2">
          <w:rPr>
            <w:rFonts w:hint="eastAsia"/>
          </w:rPr>
          <w:delText>html</w:delText>
        </w:r>
      </w:del>
      <w:ins w:id="13" w:author="Zhenming Yuan" w:date="2018-03-14T13:11:00Z">
        <w:r w:rsidR="00A312C2">
          <w:rPr>
            <w:rFonts w:hint="eastAsia"/>
          </w:rPr>
          <w:t>HTML</w:t>
        </w:r>
        <w:commentRangeEnd w:id="11"/>
        <w:r w:rsidR="00A312C2">
          <w:rPr>
            <w:rStyle w:val="aa"/>
          </w:rPr>
          <w:commentReference w:id="11"/>
        </w:r>
      </w:ins>
      <w:r w:rsidR="00951D97">
        <w:rPr>
          <w:rFonts w:hint="eastAsia"/>
        </w:rPr>
        <w:t>元素实现。</w:t>
      </w:r>
    </w:p>
    <w:p w14:paraId="3D5B26A3" w14:textId="403C56B0" w:rsidR="007B7BD6" w:rsidRDefault="007B7BD6" w:rsidP="007B7BD6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）窗口拖动改变位置思路。（拖拽坐标是否保存到数据库）</w:t>
      </w:r>
    </w:p>
    <w:p w14:paraId="56450304" w14:textId="0A7234F5" w:rsidR="007B7BD6" w:rsidRDefault="007B7BD6" w:rsidP="005D7BEA">
      <w:r>
        <w:tab/>
      </w:r>
      <w:r w:rsidR="000372B1">
        <w:rPr>
          <w:rFonts w:hint="eastAsia"/>
        </w:rPr>
        <w:t>功能卡片容器使用绝对定位，内部元素属性通过相对定位实现跟随</w:t>
      </w:r>
      <w:r>
        <w:rPr>
          <w:rFonts w:hint="eastAsia"/>
        </w:rPr>
        <w:t>。</w:t>
      </w:r>
      <w:r w:rsidR="000372B1">
        <w:rPr>
          <w:rFonts w:hint="eastAsia"/>
        </w:rPr>
        <w:t>设置一颗固定按钮。</w:t>
      </w:r>
      <w:r>
        <w:rPr>
          <w:rFonts w:hint="eastAsia"/>
        </w:rPr>
        <w:t>切换固定按钮到可移动状态时，给拖动响应区</w:t>
      </w:r>
      <w:r w:rsidR="00376C30">
        <w:rPr>
          <w:rFonts w:hint="eastAsia"/>
        </w:rPr>
        <w:t>绑定</w:t>
      </w:r>
      <w:r>
        <w:rPr>
          <w:rFonts w:hint="eastAsia"/>
        </w:rPr>
        <w:t>拖动事件。</w:t>
      </w:r>
      <w:r w:rsidR="00BB2226">
        <w:rPr>
          <w:rFonts w:hint="eastAsia"/>
        </w:rPr>
        <w:t>鼠标在拖动响应区点下不松开时响应拖动事件，功能卡片随不松开的鼠标移动而移动。鼠标松开时停止事件响应。</w:t>
      </w:r>
      <w:r w:rsidR="005D7BEA">
        <w:rPr>
          <w:rFonts w:hint="eastAsia"/>
        </w:rPr>
        <w:t>此处响应事件分为两种：拖拽改变大小事件；拖动改变位置时间。</w:t>
      </w:r>
      <w:r w:rsidR="00BB2226">
        <w:rPr>
          <w:rFonts w:hint="eastAsia"/>
        </w:rPr>
        <w:t>点下时记录鼠标位置，</w:t>
      </w:r>
      <w:r w:rsidR="005D7BEA">
        <w:rPr>
          <w:rFonts w:hint="eastAsia"/>
        </w:rPr>
        <w:t>根据鼠标点击的位置选择响应事件，根据鼠标移动距离修改</w:t>
      </w:r>
      <w:r w:rsidR="005D7BEA">
        <w:rPr>
          <w:rFonts w:hint="eastAsia"/>
        </w:rPr>
        <w:t>html</w:t>
      </w:r>
      <w:r w:rsidR="005D7BEA">
        <w:rPr>
          <w:rFonts w:hint="eastAsia"/>
        </w:rPr>
        <w:t>元素</w:t>
      </w:r>
      <w:del w:id="14" w:author="Zhenming Yuan" w:date="2018-03-14T13:11:00Z">
        <w:r w:rsidR="005D7BEA" w:rsidDel="00A312C2">
          <w:rPr>
            <w:rFonts w:hint="eastAsia"/>
          </w:rPr>
          <w:delText>css</w:delText>
        </w:r>
      </w:del>
      <w:ins w:id="15" w:author="Zhenming Yuan" w:date="2018-03-14T13:11:00Z">
        <w:r w:rsidR="00A312C2">
          <w:rPr>
            <w:rFonts w:hint="eastAsia"/>
          </w:rPr>
          <w:t>CSS</w:t>
        </w:r>
      </w:ins>
      <w:r w:rsidR="005D7BEA">
        <w:rPr>
          <w:rFonts w:hint="eastAsia"/>
        </w:rPr>
        <w:t>属性。</w:t>
      </w:r>
      <w:r w:rsidR="00BB2226">
        <w:rPr>
          <w:rFonts w:hint="eastAsia"/>
        </w:rPr>
        <w:t xml:space="preserve"> </w:t>
      </w:r>
    </w:p>
    <w:p w14:paraId="4CA9294B" w14:textId="78C64308" w:rsidR="00376C30" w:rsidRDefault="00376C30" w:rsidP="007B7BD6">
      <w:r>
        <w:tab/>
      </w:r>
      <w:r>
        <w:rPr>
          <w:rFonts w:hint="eastAsia"/>
        </w:rPr>
        <w:t>切换固定按钮到不可移动状态时，解绑拖动事件。</w:t>
      </w:r>
    </w:p>
    <w:p w14:paraId="594E2750" w14:textId="02FDC6E9" w:rsidR="007B7BD6" w:rsidRDefault="007B7BD6" w:rsidP="007B7BD6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5D7BEA">
        <w:rPr>
          <w:rFonts w:hint="eastAsia"/>
        </w:rPr>
        <w:t>同一布局功能卡片自适应显示</w:t>
      </w:r>
    </w:p>
    <w:p w14:paraId="4F878356" w14:textId="36D51EFA" w:rsidR="004C7BF1" w:rsidRDefault="004C7BF1" w:rsidP="007B7BD6">
      <w:r>
        <w:tab/>
      </w:r>
      <w:r w:rsidR="005D7BEA">
        <w:rPr>
          <w:rFonts w:hint="eastAsia"/>
        </w:rPr>
        <w:t>宽度在某一布局范围内变化时，要求功能卡片自适应显示。在</w:t>
      </w:r>
      <w:proofErr w:type="spellStart"/>
      <w:r w:rsidR="005D7BEA">
        <w:rPr>
          <w:rFonts w:hint="eastAsia"/>
        </w:rPr>
        <w:t>js</w:t>
      </w:r>
      <w:proofErr w:type="spellEnd"/>
      <w:r w:rsidR="005D7BEA">
        <w:rPr>
          <w:rFonts w:hint="eastAsia"/>
        </w:rPr>
        <w:t>中编写</w:t>
      </w:r>
      <w:r w:rsidR="005D7BEA">
        <w:rPr>
          <w:rFonts w:hint="eastAsia"/>
        </w:rPr>
        <w:t>X</w:t>
      </w:r>
      <w:r w:rsidR="005D7BEA">
        <w:t>XXX</w:t>
      </w:r>
      <w:r w:rsidR="005D7BEA">
        <w:rPr>
          <w:rFonts w:hint="eastAsia"/>
        </w:rPr>
        <w:t>函数，该函数主要控制自适应显示。大布局在自身变化范围内会隐藏或显示某几列。中小布局根据宽度选择显示内容的数量。</w:t>
      </w:r>
    </w:p>
    <w:p w14:paraId="3408E8C3" w14:textId="75CA9478" w:rsidR="007B7BD6" w:rsidRDefault="007B7BD6" w:rsidP="007B7BD6">
      <w:r>
        <w:rPr>
          <w:rFonts w:hint="eastAsia"/>
        </w:rPr>
        <w:t>（</w:t>
      </w:r>
      <w:r>
        <w:t>4</w:t>
      </w:r>
      <w:r>
        <w:rPr>
          <w:rFonts w:hint="eastAsia"/>
        </w:rPr>
        <w:t>）数据显示</w:t>
      </w:r>
    </w:p>
    <w:p w14:paraId="77AEB826" w14:textId="47E90377" w:rsidR="00702638" w:rsidRDefault="00702638" w:rsidP="007B7BD6">
      <w:r>
        <w:tab/>
      </w:r>
      <w:r>
        <w:rPr>
          <w:rFonts w:hint="eastAsia"/>
        </w:rPr>
        <w:t>在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中使用</w:t>
      </w:r>
      <w:del w:id="16" w:author="Zhenming Yuan" w:date="2018-03-14T13:12:00Z">
        <w:r w:rsidDel="00A312C2">
          <w:rPr>
            <w:rFonts w:hint="eastAsia"/>
          </w:rPr>
          <w:delText>ajax</w:delText>
        </w:r>
      </w:del>
      <w:ins w:id="17" w:author="Zhenming Yuan" w:date="2018-03-14T13:12:00Z">
        <w:r w:rsidR="00A312C2">
          <w:rPr>
            <w:rFonts w:hint="eastAsia"/>
          </w:rPr>
          <w:t>AJAX</w:t>
        </w:r>
      </w:ins>
      <w:bookmarkStart w:id="18" w:name="_GoBack"/>
      <w:bookmarkEnd w:id="18"/>
      <w:r>
        <w:rPr>
          <w:rFonts w:hint="eastAsia"/>
        </w:rPr>
        <w:t>获取</w:t>
      </w:r>
      <w:del w:id="19" w:author="Zhenming Yuan" w:date="2018-03-14T13:12:00Z">
        <w:r w:rsidDel="00A312C2">
          <w:rPr>
            <w:rFonts w:hint="eastAsia"/>
          </w:rPr>
          <w:delText>php</w:delText>
        </w:r>
      </w:del>
      <w:ins w:id="20" w:author="Zhenming Yuan" w:date="2018-03-14T13:12:00Z">
        <w:r w:rsidR="00A312C2">
          <w:rPr>
            <w:rFonts w:hint="eastAsia"/>
          </w:rPr>
          <w:t>PHP</w:t>
        </w:r>
      </w:ins>
      <w:r>
        <w:rPr>
          <w:rFonts w:hint="eastAsia"/>
        </w:rPr>
        <w:t>传回的数据。数据库操作在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中完成</w:t>
      </w:r>
      <w:r>
        <w:rPr>
          <w:rFonts w:hint="eastAsia"/>
        </w:rPr>
        <w:t xml:space="preserve"> </w:t>
      </w:r>
    </w:p>
    <w:p w14:paraId="6C367712" w14:textId="0082ECD9" w:rsidR="006D4D94" w:rsidRPr="00F7068E" w:rsidRDefault="006D4D94" w:rsidP="007B7BD6">
      <w:r>
        <w:tab/>
      </w:r>
    </w:p>
    <w:p w14:paraId="6662EE9E" w14:textId="77777777" w:rsidR="00747ED8" w:rsidRDefault="00747ED8" w:rsidP="00747ED8">
      <w:pPr>
        <w:pStyle w:val="2"/>
      </w:pPr>
      <w:bookmarkStart w:id="21" w:name="_Toc503338451"/>
      <w:r>
        <w:rPr>
          <w:rFonts w:hint="eastAsia"/>
        </w:rPr>
        <w:t>实验后续任务</w:t>
      </w:r>
      <w:bookmarkEnd w:id="21"/>
    </w:p>
    <w:p w14:paraId="7C69161C" w14:textId="77777777" w:rsidR="00747ED8" w:rsidRPr="00785D51" w:rsidRDefault="00747ED8" w:rsidP="00747ED8"/>
    <w:p w14:paraId="7F2F6BD8" w14:textId="77777777" w:rsidR="00B1056F" w:rsidRPr="00747ED8" w:rsidRDefault="00B1056F"/>
    <w:sectPr w:rsidR="00B1056F" w:rsidRPr="00747ED8" w:rsidSect="0020110F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1" w:author="Zhenming Yuan" w:date="2018-03-14T13:11:00Z" w:initials="ZY">
    <w:p w14:paraId="7554194A" w14:textId="6A00E8F0" w:rsidR="00A312C2" w:rsidRDefault="00A312C2">
      <w:pPr>
        <w:pStyle w:val="ab"/>
        <w:rPr>
          <w:rFonts w:hint="eastAsia"/>
        </w:rPr>
      </w:pPr>
      <w:r>
        <w:rPr>
          <w:rStyle w:val="aa"/>
        </w:rPr>
        <w:annotationRef/>
      </w:r>
      <w:r>
        <w:rPr>
          <w:rFonts w:hint="eastAsia"/>
        </w:rPr>
        <w:t>注意缩写的规范，大小写注意，通篇检查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554194A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8407E1A" w14:textId="77777777" w:rsidR="00C97D81" w:rsidRDefault="00C97D81">
      <w:pPr>
        <w:spacing w:after="120" w:line="240" w:lineRule="auto"/>
      </w:pPr>
      <w:r>
        <w:separator/>
      </w:r>
    </w:p>
  </w:endnote>
  <w:endnote w:type="continuationSeparator" w:id="0">
    <w:p w14:paraId="7E81EBA6" w14:textId="77777777" w:rsidR="00C97D81" w:rsidRDefault="00C97D81">
      <w:pPr>
        <w:spacing w:after="12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charset w:val="86"/>
    <w:family w:val="script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微软雅黑"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charset w:val="86"/>
    <w:family w:val="script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3497D3" w14:textId="77777777" w:rsidR="007F28B6" w:rsidRDefault="00C97D81" w:rsidP="005F0A73">
    <w:pPr>
      <w:pStyle w:val="a6"/>
      <w:spacing w:after="120"/>
      <w:ind w:firstLine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538EB1" w14:textId="77777777" w:rsidR="007F28B6" w:rsidRDefault="00C97D81" w:rsidP="005F0A73">
    <w:pPr>
      <w:pStyle w:val="a6"/>
      <w:spacing w:after="120"/>
      <w:ind w:firstLine="360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B1D2DB" w14:textId="77777777" w:rsidR="007F28B6" w:rsidRDefault="00C97D81" w:rsidP="005F0A73">
    <w:pPr>
      <w:pStyle w:val="a6"/>
      <w:spacing w:after="120"/>
      <w:ind w:firstLine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5ECEE16" w14:textId="77777777" w:rsidR="00C97D81" w:rsidRDefault="00C97D81">
      <w:pPr>
        <w:spacing w:after="120" w:line="240" w:lineRule="auto"/>
      </w:pPr>
      <w:r>
        <w:separator/>
      </w:r>
    </w:p>
  </w:footnote>
  <w:footnote w:type="continuationSeparator" w:id="0">
    <w:p w14:paraId="07932B18" w14:textId="77777777" w:rsidR="00C97D81" w:rsidRDefault="00C97D81">
      <w:pPr>
        <w:spacing w:after="12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8233E5" w14:textId="77777777" w:rsidR="007F28B6" w:rsidRDefault="00C97D81" w:rsidP="005F0A73">
    <w:pPr>
      <w:pStyle w:val="a4"/>
      <w:spacing w:after="120"/>
      <w:ind w:firstLine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5698DA" w14:textId="77777777" w:rsidR="007F28B6" w:rsidRDefault="00C97D81" w:rsidP="005F0A73">
    <w:pPr>
      <w:pStyle w:val="a4"/>
      <w:spacing w:after="120"/>
      <w:ind w:firstLine="360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4F7AE3" w14:textId="77777777" w:rsidR="007F28B6" w:rsidRDefault="00C97D81" w:rsidP="005F0A73">
    <w:pPr>
      <w:pStyle w:val="a4"/>
      <w:spacing w:after="120"/>
      <w:ind w:firstLine="36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885801"/>
    <w:multiLevelType w:val="hybridMultilevel"/>
    <w:tmpl w:val="CC06B2CA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4AAF53A1"/>
    <w:multiLevelType w:val="multilevel"/>
    <w:tmpl w:val="8390BFF8"/>
    <w:lvl w:ilvl="0">
      <w:start w:val="1"/>
      <w:numFmt w:val="decimal"/>
      <w:lvlText w:val="%1."/>
      <w:lvlJc w:val="left"/>
      <w:pPr>
        <w:ind w:left="960" w:hanging="480"/>
      </w:pPr>
      <w:rPr>
        <w:rFonts w:hint="eastAsia"/>
      </w:rPr>
    </w:lvl>
    <w:lvl w:ilvl="1">
      <w:start w:val="1"/>
      <w:numFmt w:val="bullet"/>
      <w:lvlText w:val=""/>
      <w:lvlJc w:val="left"/>
      <w:pPr>
        <w:ind w:left="1320" w:hanging="420"/>
      </w:pPr>
      <w:rPr>
        <w:rFonts w:ascii="Wingdings" w:hAnsi="Wingdings" w:hint="default"/>
      </w:rPr>
    </w:lvl>
    <w:lvl w:ilvl="2" w:tentative="1">
      <w:start w:val="1"/>
      <w:numFmt w:val="lowerRoman"/>
      <w:lvlText w:val="%3."/>
      <w:lvlJc w:val="right"/>
      <w:pPr>
        <w:ind w:left="1740" w:hanging="420"/>
      </w:pPr>
    </w:lvl>
    <w:lvl w:ilvl="3" w:tentative="1">
      <w:start w:val="1"/>
      <w:numFmt w:val="decimal"/>
      <w:lvlText w:val="%4."/>
      <w:lvlJc w:val="left"/>
      <w:pPr>
        <w:ind w:left="2160" w:hanging="420"/>
      </w:pPr>
    </w:lvl>
    <w:lvl w:ilvl="4" w:tentative="1">
      <w:start w:val="1"/>
      <w:numFmt w:val="lowerLetter"/>
      <w:lvlText w:val="%5)"/>
      <w:lvlJc w:val="left"/>
      <w:pPr>
        <w:ind w:left="2580" w:hanging="420"/>
      </w:pPr>
    </w:lvl>
    <w:lvl w:ilvl="5" w:tentative="1">
      <w:start w:val="1"/>
      <w:numFmt w:val="lowerRoman"/>
      <w:lvlText w:val="%6."/>
      <w:lvlJc w:val="right"/>
      <w:pPr>
        <w:ind w:left="3000" w:hanging="420"/>
      </w:pPr>
    </w:lvl>
    <w:lvl w:ilvl="6" w:tentative="1">
      <w:start w:val="1"/>
      <w:numFmt w:val="decimal"/>
      <w:lvlText w:val="%7."/>
      <w:lvlJc w:val="left"/>
      <w:pPr>
        <w:ind w:left="3420" w:hanging="420"/>
      </w:pPr>
    </w:lvl>
    <w:lvl w:ilvl="7" w:tentative="1">
      <w:start w:val="1"/>
      <w:numFmt w:val="lowerLetter"/>
      <w:lvlText w:val="%8)"/>
      <w:lvlJc w:val="left"/>
      <w:pPr>
        <w:ind w:left="3840" w:hanging="420"/>
      </w:pPr>
    </w:lvl>
    <w:lvl w:ilvl="8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Zhenming Yuan">
    <w15:presenceInfo w15:providerId="Windows Live" w15:userId="53700886472b3d2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69B2"/>
    <w:rsid w:val="00031B55"/>
    <w:rsid w:val="000372B1"/>
    <w:rsid w:val="00144A35"/>
    <w:rsid w:val="001E257C"/>
    <w:rsid w:val="00257520"/>
    <w:rsid w:val="00260CD9"/>
    <w:rsid w:val="00274CED"/>
    <w:rsid w:val="002C2BDF"/>
    <w:rsid w:val="002F411E"/>
    <w:rsid w:val="00370185"/>
    <w:rsid w:val="00376C30"/>
    <w:rsid w:val="004869B2"/>
    <w:rsid w:val="00496D0D"/>
    <w:rsid w:val="004C7BF1"/>
    <w:rsid w:val="005C0466"/>
    <w:rsid w:val="005C7525"/>
    <w:rsid w:val="005D7BEA"/>
    <w:rsid w:val="006072C5"/>
    <w:rsid w:val="00637E58"/>
    <w:rsid w:val="006637F3"/>
    <w:rsid w:val="006D4D94"/>
    <w:rsid w:val="00702638"/>
    <w:rsid w:val="00747ED8"/>
    <w:rsid w:val="00753F1D"/>
    <w:rsid w:val="007B7BD6"/>
    <w:rsid w:val="00903152"/>
    <w:rsid w:val="00951D97"/>
    <w:rsid w:val="00A312C2"/>
    <w:rsid w:val="00AD6CC6"/>
    <w:rsid w:val="00B1056F"/>
    <w:rsid w:val="00B2155A"/>
    <w:rsid w:val="00BB2226"/>
    <w:rsid w:val="00C97D81"/>
    <w:rsid w:val="00D14A0D"/>
    <w:rsid w:val="00DB2FB0"/>
    <w:rsid w:val="00EA144D"/>
    <w:rsid w:val="00EA39EE"/>
    <w:rsid w:val="00F7068E"/>
    <w:rsid w:val="00FB2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263DF7"/>
  <w15:chartTrackingRefBased/>
  <w15:docId w15:val="{9E076E09-0176-45D4-972F-52601794C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747ED8"/>
    <w:pPr>
      <w:widowControl w:val="0"/>
      <w:spacing w:afterLines="50" w:after="156" w:line="288" w:lineRule="auto"/>
      <w:ind w:firstLineChars="200" w:firstLine="42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747ED8"/>
    <w:pPr>
      <w:keepNext/>
      <w:keepLines/>
      <w:spacing w:before="340" w:after="50" w:line="578" w:lineRule="auto"/>
      <w:ind w:firstLineChars="0" w:firstLine="0"/>
      <w:jc w:val="center"/>
      <w:outlineLvl w:val="0"/>
    </w:pPr>
    <w:rPr>
      <w:rFonts w:eastAsia="微软雅黑"/>
      <w:b/>
      <w:bCs/>
      <w:kern w:val="44"/>
      <w:sz w:val="48"/>
      <w:szCs w:val="44"/>
    </w:rPr>
  </w:style>
  <w:style w:type="paragraph" w:styleId="2">
    <w:name w:val="heading 2"/>
    <w:basedOn w:val="a"/>
    <w:next w:val="a"/>
    <w:link w:val="20"/>
    <w:uiPriority w:val="9"/>
    <w:qFormat/>
    <w:rsid w:val="00747ED8"/>
    <w:pPr>
      <w:keepNext/>
      <w:keepLines/>
      <w:spacing w:before="260" w:line="415" w:lineRule="auto"/>
      <w:ind w:firstLineChars="0" w:firstLine="0"/>
      <w:outlineLvl w:val="1"/>
    </w:pPr>
    <w:rPr>
      <w:rFonts w:ascii="Cambria" w:eastAsia="微软雅黑" w:hAnsi="Cambria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qFormat/>
    <w:rsid w:val="00747ED8"/>
    <w:pPr>
      <w:keepNext/>
      <w:keepLines/>
      <w:spacing w:before="260" w:line="415" w:lineRule="auto"/>
      <w:ind w:firstLineChars="0" w:firstLine="0"/>
      <w:outlineLvl w:val="2"/>
    </w:pPr>
    <w:rPr>
      <w:rFonts w:eastAsia="微软雅黑"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747ED8"/>
    <w:rPr>
      <w:rFonts w:ascii="Calibri" w:eastAsia="微软雅黑" w:hAnsi="Calibri" w:cs="Times New Roman"/>
      <w:b/>
      <w:bCs/>
      <w:kern w:val="44"/>
      <w:sz w:val="48"/>
      <w:szCs w:val="44"/>
    </w:rPr>
  </w:style>
  <w:style w:type="character" w:customStyle="1" w:styleId="20">
    <w:name w:val="标题 2字符"/>
    <w:basedOn w:val="a0"/>
    <w:link w:val="2"/>
    <w:uiPriority w:val="9"/>
    <w:rsid w:val="00747ED8"/>
    <w:rPr>
      <w:rFonts w:ascii="Cambria" w:eastAsia="微软雅黑" w:hAnsi="Cambria" w:cs="Times New Roman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747ED8"/>
    <w:rPr>
      <w:rFonts w:ascii="Calibri" w:eastAsia="微软雅黑" w:hAnsi="Calibri" w:cs="Times New Roman"/>
      <w:bCs/>
      <w:sz w:val="28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747ED8"/>
  </w:style>
  <w:style w:type="paragraph" w:styleId="21">
    <w:name w:val="toc 2"/>
    <w:basedOn w:val="a"/>
    <w:next w:val="a"/>
    <w:autoRedefine/>
    <w:uiPriority w:val="39"/>
    <w:unhideWhenUsed/>
    <w:rsid w:val="00747ED8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747ED8"/>
    <w:pPr>
      <w:ind w:leftChars="400" w:left="840"/>
    </w:pPr>
  </w:style>
  <w:style w:type="character" w:styleId="a3">
    <w:name w:val="Hyperlink"/>
    <w:uiPriority w:val="99"/>
    <w:unhideWhenUsed/>
    <w:rsid w:val="00747ED8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747E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字符"/>
    <w:basedOn w:val="a0"/>
    <w:link w:val="a4"/>
    <w:uiPriority w:val="99"/>
    <w:rsid w:val="00747ED8"/>
    <w:rPr>
      <w:rFonts w:ascii="Calibri" w:eastAsia="宋体" w:hAnsi="Calibri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47ED8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7">
    <w:name w:val="页脚字符"/>
    <w:basedOn w:val="a0"/>
    <w:link w:val="a6"/>
    <w:uiPriority w:val="99"/>
    <w:rsid w:val="00747ED8"/>
    <w:rPr>
      <w:rFonts w:ascii="Calibri" w:eastAsia="宋体" w:hAnsi="Calibri" w:cs="Times New Roman"/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A312C2"/>
    <w:pPr>
      <w:spacing w:after="0" w:line="240" w:lineRule="auto"/>
    </w:pPr>
    <w:rPr>
      <w:rFonts w:ascii="宋体"/>
      <w:sz w:val="18"/>
      <w:szCs w:val="18"/>
    </w:rPr>
  </w:style>
  <w:style w:type="character" w:customStyle="1" w:styleId="a9">
    <w:name w:val="批注框文本字符"/>
    <w:basedOn w:val="a0"/>
    <w:link w:val="a8"/>
    <w:uiPriority w:val="99"/>
    <w:semiHidden/>
    <w:rsid w:val="00A312C2"/>
    <w:rPr>
      <w:rFonts w:ascii="宋体" w:eastAsia="宋体" w:hAnsi="Calibri" w:cs="Times New Roman"/>
      <w:sz w:val="18"/>
      <w:szCs w:val="18"/>
    </w:rPr>
  </w:style>
  <w:style w:type="character" w:styleId="aa">
    <w:name w:val="annotation reference"/>
    <w:basedOn w:val="a0"/>
    <w:uiPriority w:val="99"/>
    <w:semiHidden/>
    <w:unhideWhenUsed/>
    <w:rsid w:val="00A312C2"/>
    <w:rPr>
      <w:sz w:val="21"/>
      <w:szCs w:val="21"/>
    </w:rPr>
  </w:style>
  <w:style w:type="paragraph" w:styleId="ab">
    <w:name w:val="annotation text"/>
    <w:basedOn w:val="a"/>
    <w:link w:val="ac"/>
    <w:uiPriority w:val="99"/>
    <w:semiHidden/>
    <w:unhideWhenUsed/>
    <w:rsid w:val="00A312C2"/>
    <w:pPr>
      <w:jc w:val="left"/>
    </w:pPr>
  </w:style>
  <w:style w:type="character" w:customStyle="1" w:styleId="ac">
    <w:name w:val="批注文字字符"/>
    <w:basedOn w:val="a0"/>
    <w:link w:val="ab"/>
    <w:uiPriority w:val="99"/>
    <w:semiHidden/>
    <w:rsid w:val="00A312C2"/>
    <w:rPr>
      <w:rFonts w:ascii="Calibri" w:eastAsia="宋体" w:hAnsi="Calibri" w:cs="Times New Roman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A312C2"/>
    <w:rPr>
      <w:b/>
      <w:bCs/>
    </w:rPr>
  </w:style>
  <w:style w:type="character" w:customStyle="1" w:styleId="ae">
    <w:name w:val="批注主题字符"/>
    <w:basedOn w:val="ac"/>
    <w:link w:val="ad"/>
    <w:uiPriority w:val="99"/>
    <w:semiHidden/>
    <w:rsid w:val="00A312C2"/>
    <w:rPr>
      <w:rFonts w:ascii="Calibri" w:eastAsia="宋体" w:hAnsi="Calibri" w:cs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comments" Target="comments.xml"/><Relationship Id="rId14" Type="http://schemas.microsoft.com/office/2011/relationships/commentsExtended" Target="commentsExtended.xml"/><Relationship Id="rId15" Type="http://schemas.openxmlformats.org/officeDocument/2006/relationships/fontTable" Target="fontTable.xml"/><Relationship Id="rId16" Type="http://schemas.microsoft.com/office/2011/relationships/people" Target="peop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4</Pages>
  <Words>258</Words>
  <Characters>1473</Characters>
  <Application>Microsoft Macintosh Word</Application>
  <DocSecurity>0</DocSecurity>
  <Lines>12</Lines>
  <Paragraphs>3</Paragraphs>
  <ScaleCrop>false</ScaleCrop>
  <Company/>
  <LinksUpToDate>false</LinksUpToDate>
  <CharactersWithSpaces>1728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阳阳林</dc:creator>
  <cp:keywords/>
  <dc:description/>
  <cp:lastModifiedBy>Zhenming Yuan</cp:lastModifiedBy>
  <cp:revision>22</cp:revision>
  <dcterms:created xsi:type="dcterms:W3CDTF">2018-01-23T06:56:00Z</dcterms:created>
  <dcterms:modified xsi:type="dcterms:W3CDTF">2018-03-14T05:12:00Z</dcterms:modified>
</cp:coreProperties>
</file>